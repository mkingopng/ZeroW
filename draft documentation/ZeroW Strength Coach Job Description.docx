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156"/>
        <w:jc w:val="center"/>
        <w:rPr/>
      </w:pPr>
      <w:r>
        <w:rPr>
          <w:b/>
          <w:bCs/>
          <w:sz w:val="36"/>
          <w:szCs w:val="36"/>
        </w:rPr>
        <w:t>Job Description</w:t>
      </w:r>
    </w:p>
    <w:p>
      <w:pPr>
        <w:pStyle w:val="Normal"/>
        <w:spacing w:lineRule="auto" w:line="276" w:before="0" w:after="156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 w:before="0" w:after="156"/>
        <w:rPr/>
      </w:pPr>
      <w:r>
        <w:rPr>
          <w:b/>
          <w:bCs/>
        </w:rPr>
        <w:t>Job Title</w:t>
      </w:r>
      <w:r>
        <w:rPr/>
        <w:t>: Strength Coa</w:t>
      </w:r>
      <w:r>
        <w:rPr/>
        <w:t>c</w:t>
      </w:r>
      <w:r>
        <w:rPr/>
        <w:t>h</w:t>
      </w:r>
    </w:p>
    <w:p>
      <w:pPr>
        <w:pStyle w:val="Normal"/>
        <w:spacing w:lineRule="auto" w:line="276" w:before="0" w:after="156"/>
        <w:rPr/>
      </w:pPr>
      <w:r>
        <w:rPr>
          <w:b/>
          <w:bCs/>
        </w:rPr>
        <w:t>Location</w:t>
      </w:r>
      <w:r>
        <w:rPr/>
        <w:t xml:space="preserve">: </w:t>
      </w:r>
      <w:r>
        <w:rPr>
          <w:color w:val="C9211E"/>
        </w:rPr>
        <w:t>[Insert Location]</w:t>
      </w:r>
    </w:p>
    <w:p>
      <w:pPr>
        <w:pStyle w:val="Normal"/>
        <w:spacing w:lineRule="auto" w:line="276" w:before="0" w:after="156"/>
        <w:rPr/>
      </w:pPr>
      <w:r>
        <w:rPr>
          <w:b/>
          <w:bCs/>
        </w:rPr>
        <w:t>Department</w:t>
      </w:r>
      <w:r>
        <w:rPr/>
        <w:t xml:space="preserve">: </w:t>
      </w:r>
      <w:r>
        <w:rPr>
          <w:color w:val="C9211E"/>
        </w:rPr>
        <w:t>[Insert Department]</w:t>
      </w:r>
    </w:p>
    <w:p>
      <w:pPr>
        <w:pStyle w:val="Normal"/>
        <w:spacing w:lineRule="auto" w:line="276" w:before="0" w:after="156"/>
        <w:rPr/>
      </w:pPr>
      <w:r>
        <w:rPr>
          <w:b/>
          <w:bCs/>
        </w:rPr>
        <w:t>Reports to</w:t>
      </w:r>
      <w:r>
        <w:rPr/>
        <w:t xml:space="preserve">: </w:t>
      </w:r>
      <w:r>
        <w:rPr>
          <w:color w:val="C9211E"/>
        </w:rPr>
        <w:t>[Insert Report]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Contents</w:t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/>
        <w:t>Job Overview</w:t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/>
        <w:t>Key responsibilities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Sales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Customer Service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Coaching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Facility and Culture management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Equipment Maintenance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Gym Cleanliness</w:t>
      </w:r>
    </w:p>
    <w:p>
      <w:pPr>
        <w:pStyle w:val="ListParagraph"/>
        <w:numPr>
          <w:ilvl w:val="2"/>
          <w:numId w:val="11"/>
        </w:numPr>
        <w:spacing w:lineRule="auto" w:line="276" w:before="0" w:after="156"/>
        <w:contextualSpacing w:val="false"/>
        <w:rPr/>
      </w:pPr>
      <w:r>
        <w:rPr/>
        <w:t>Regulatory compliance</w:t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/>
        <w:t>Qualifications</w:t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/>
        <w:t>Skills &amp; Abilities</w:t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/>
        <w:t>Resources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Job Overview:</w:t>
      </w:r>
    </w:p>
    <w:p>
      <w:pPr>
        <w:pStyle w:val="Normal"/>
        <w:spacing w:lineRule="auto" w:line="276" w:before="0" w:after="156"/>
        <w:ind w:left="360" w:hanging="0"/>
        <w:rPr/>
      </w:pPr>
      <w:r>
        <w:rPr/>
        <w:t xml:space="preserve">ZeroW’s dedicated and dynamic Strength Coaches deliver exceptional training and coaching services to our members, ensuring they achieve their fitness goals and maintain a healthy lifestyle. </w:t>
      </w:r>
    </w:p>
    <w:p>
      <w:pPr>
        <w:pStyle w:val="Normal"/>
        <w:spacing w:lineRule="auto" w:line="276" w:before="0" w:after="156"/>
        <w:ind w:left="360" w:hanging="0"/>
        <w:rPr/>
      </w:pPr>
      <w:r>
        <w:rPr/>
        <w:t xml:space="preserve">The Strength Coach is responsible for </w:t>
      </w:r>
    </w:p>
    <w:p>
      <w:pPr>
        <w:pStyle w:val="ListParagraph"/>
        <w:numPr>
          <w:ilvl w:val="0"/>
          <w:numId w:val="10"/>
        </w:numPr>
        <w:spacing w:lineRule="auto" w:line="276" w:before="0" w:after="156"/>
        <w:contextualSpacing w:val="false"/>
        <w:rPr/>
      </w:pPr>
      <w:r>
        <w:rPr/>
        <w:t>Sales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spacing w:lineRule="auto" w:line="276" w:before="0" w:after="156"/>
        <w:ind w:left="1080" w:hanging="360"/>
        <w:rPr/>
      </w:pPr>
      <w:r>
        <w:rPr/>
        <w:t>Customer Service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spacing w:lineRule="auto" w:line="276" w:before="0" w:after="156"/>
        <w:ind w:left="1080" w:hanging="360"/>
        <w:rPr/>
      </w:pPr>
      <w:r>
        <w:rPr/>
        <w:t>Coaching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spacing w:lineRule="auto" w:line="276" w:before="0" w:after="156"/>
        <w:ind w:left="1080" w:hanging="360"/>
        <w:rPr/>
      </w:pPr>
      <w:r>
        <w:rPr/>
        <w:t>Maintaining Culture and Environment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spacing w:lineRule="auto" w:line="276" w:before="0" w:after="156"/>
        <w:ind w:left="1080" w:hanging="360"/>
        <w:rPr/>
      </w:pPr>
      <w:r>
        <w:rPr/>
        <w:t xml:space="preserve">Maintaining equipment, 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spacing w:lineRule="auto" w:line="276" w:before="0" w:after="156"/>
        <w:ind w:left="1080" w:hanging="360"/>
        <w:rPr/>
      </w:pPr>
      <w:r>
        <w:rPr/>
        <w:t>Maintaining gym cleanliness</w:t>
      </w:r>
    </w:p>
    <w:p>
      <w:pPr>
        <w:pStyle w:val="Normal"/>
        <w:numPr>
          <w:ilvl w:val="0"/>
          <w:numId w:val="6"/>
        </w:numPr>
        <w:tabs>
          <w:tab w:val="clear" w:pos="709"/>
          <w:tab w:val="left" w:pos="1080" w:leader="none"/>
        </w:tabs>
        <w:spacing w:lineRule="auto" w:line="276" w:before="0" w:after="156"/>
        <w:ind w:left="1080" w:hanging="360"/>
        <w:rPr/>
      </w:pPr>
      <w:r>
        <w:rPr/>
        <w:t xml:space="preserve">Ensuring compliance with health and safety regulations, </w:t>
      </w:r>
    </w:p>
    <w:p>
      <w:pPr>
        <w:pStyle w:val="Normal"/>
        <w:spacing w:lineRule="auto" w:line="276" w:before="0" w:after="156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Key Responsibilities:</w:t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Sales</w:t>
      </w:r>
      <w:r>
        <w:rPr/>
        <w:t xml:space="preserve">: </w:t>
      </w:r>
    </w:p>
    <w:p>
      <w:pPr>
        <w:pStyle w:val="ListParagraph"/>
        <w:numPr>
          <w:ilvl w:val="0"/>
          <w:numId w:val="9"/>
        </w:numPr>
        <w:spacing w:lineRule="auto" w:line="276" w:before="0" w:after="156"/>
        <w:contextualSpacing w:val="false"/>
        <w:rPr/>
      </w:pPr>
      <w:r>
        <w:rPr/>
        <w:t>Identify and engage with clients and potential client to understand their needs.</w:t>
      </w:r>
    </w:p>
    <w:p>
      <w:pPr>
        <w:pStyle w:val="ListParagraph"/>
        <w:numPr>
          <w:ilvl w:val="0"/>
          <w:numId w:val="9"/>
        </w:numPr>
        <w:spacing w:lineRule="auto" w:line="276" w:before="0" w:after="156"/>
        <w:contextualSpacing w:val="false"/>
        <w:rPr/>
      </w:pPr>
      <w:r>
        <w:rPr/>
        <w:t>Identify and articulate how ZeroW can meet those needs.</w:t>
      </w:r>
    </w:p>
    <w:p>
      <w:pPr>
        <w:pStyle w:val="ListParagraph"/>
        <w:numPr>
          <w:ilvl w:val="0"/>
          <w:numId w:val="9"/>
        </w:numPr>
        <w:spacing w:lineRule="auto" w:line="276" w:before="0" w:after="156"/>
        <w:contextualSpacing w:val="false"/>
        <w:rPr/>
      </w:pPr>
      <w:r>
        <w:rPr/>
        <w:t>Sell memberships &amp; services to prospective customers.</w:t>
      </w:r>
    </w:p>
    <w:p>
      <w:pPr>
        <w:pStyle w:val="ListParagraph"/>
        <w:numPr>
          <w:ilvl w:val="0"/>
          <w:numId w:val="9"/>
        </w:numPr>
        <w:spacing w:lineRule="auto" w:line="276" w:before="0" w:after="156"/>
        <w:contextualSpacing w:val="false"/>
        <w:rPr/>
      </w:pPr>
      <w:r>
        <w:rPr/>
        <w:t>Upsell ZeroW services to existing members.</w:t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Customer Service:</w:t>
      </w:r>
    </w:p>
    <w:p>
      <w:pPr>
        <w:pStyle w:val="Normal"/>
        <w:numPr>
          <w:ilvl w:val="0"/>
          <w:numId w:val="5"/>
        </w:numPr>
        <w:spacing w:lineRule="auto" w:line="276" w:before="0" w:after="156"/>
        <w:rPr/>
      </w:pPr>
      <w:r>
        <w:rPr/>
        <w:t>Develop and maintain friendly relationships with members, and other staff, encouraging retention and new sign-ups.</w:t>
      </w:r>
    </w:p>
    <w:p>
      <w:pPr>
        <w:pStyle w:val="Normal"/>
        <w:numPr>
          <w:ilvl w:val="0"/>
          <w:numId w:val="5"/>
        </w:numPr>
        <w:spacing w:lineRule="auto" w:line="276" w:before="0" w:after="156"/>
        <w:rPr/>
      </w:pPr>
      <w:r>
        <w:rPr/>
        <w:t>Promote a positive customer experience by maintaining consistently high standards of service.</w:t>
      </w:r>
    </w:p>
    <w:p>
      <w:pPr>
        <w:pStyle w:val="Normal"/>
        <w:numPr>
          <w:ilvl w:val="0"/>
          <w:numId w:val="5"/>
        </w:numPr>
        <w:spacing w:lineRule="auto" w:line="276" w:before="0" w:after="156"/>
        <w:rPr/>
      </w:pPr>
      <w:r>
        <w:rPr>
          <w:color w:val="auto"/>
        </w:rPr>
        <w:t>Address and resolve member inquiries, complaints, and emergencies promptly.</w:t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Coaching</w:t>
      </w:r>
    </w:p>
    <w:p>
      <w:pPr>
        <w:pStyle w:val="Normal"/>
        <w:numPr>
          <w:ilvl w:val="0"/>
          <w:numId w:val="7"/>
        </w:numPr>
        <w:spacing w:lineRule="auto" w:line="276" w:before="0" w:after="156"/>
        <w:rPr/>
      </w:pPr>
      <w:r>
        <w:rPr/>
        <w:t>One-on-one coaching</w:t>
      </w:r>
    </w:p>
    <w:p>
      <w:pPr>
        <w:pStyle w:val="Normal"/>
        <w:numPr>
          <w:ilvl w:val="0"/>
          <w:numId w:val="7"/>
        </w:numPr>
        <w:spacing w:lineRule="auto" w:line="276" w:before="0" w:after="156"/>
        <w:rPr/>
      </w:pPr>
      <w:r>
        <w:rPr>
          <w:color w:val="auto"/>
        </w:rPr>
        <w:t>Technique Sessions</w:t>
      </w:r>
    </w:p>
    <w:p>
      <w:pPr>
        <w:pStyle w:val="Normal"/>
        <w:numPr>
          <w:ilvl w:val="0"/>
          <w:numId w:val="7"/>
        </w:numPr>
        <w:spacing w:lineRule="auto" w:line="276" w:before="0" w:after="156"/>
        <w:rPr/>
      </w:pPr>
      <w:r>
        <w:rPr/>
        <w:t>Creating coaching programs</w:t>
      </w:r>
    </w:p>
    <w:p>
      <w:pPr>
        <w:pStyle w:val="Normal"/>
        <w:numPr>
          <w:ilvl w:val="0"/>
          <w:numId w:val="7"/>
        </w:numPr>
        <w:spacing w:lineRule="auto" w:line="276" w:before="0" w:after="156"/>
        <w:rPr/>
      </w:pPr>
      <w:r>
        <w:rPr/>
        <w:t>Coaching clients at competitions</w:t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Facility and Culture Management:</w:t>
      </w:r>
    </w:p>
    <w:p>
      <w:pPr>
        <w:pStyle w:val="Normal"/>
        <w:numPr>
          <w:ilvl w:val="0"/>
          <w:numId w:val="4"/>
        </w:numPr>
        <w:spacing w:lineRule="auto" w:line="276" w:before="0" w:after="156"/>
        <w:rPr/>
      </w:pPr>
      <w:r>
        <w:rPr>
          <w:b/>
          <w:bCs/>
        </w:rPr>
        <w:t>Culture</w:t>
      </w:r>
      <w:r>
        <w:rPr/>
        <w:t xml:space="preserve">: The gym manager is the exemplar of ZeroW’s values. Refer to </w:t>
      </w:r>
      <w:r>
        <w:rPr>
          <w:color w:val="FF0000"/>
        </w:rPr>
        <w:t>PRC-XXX</w:t>
      </w:r>
      <w:r>
        <w:rPr/>
        <w:t>. At all times the Gym Manager should lead by example, modelling the values and behaviours.</w:t>
      </w:r>
    </w:p>
    <w:p>
      <w:pPr>
        <w:pStyle w:val="Normal"/>
        <w:numPr>
          <w:ilvl w:val="0"/>
          <w:numId w:val="4"/>
        </w:numPr>
        <w:spacing w:lineRule="auto" w:line="276" w:before="0" w:after="156"/>
        <w:rPr/>
      </w:pPr>
      <w:r>
        <w:rPr/>
        <w:t>The manager must ensure that the culture and atmosphere of the gym is maintained in accordance with the Vision, Mission and Values of ZeroW.</w:t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Equipment Management</w:t>
      </w:r>
    </w:p>
    <w:p>
      <w:pPr>
        <w:pStyle w:val="Normal"/>
        <w:numPr>
          <w:ilvl w:val="0"/>
          <w:numId w:val="4"/>
        </w:numPr>
        <w:spacing w:lineRule="auto" w:line="276" w:before="0" w:after="156"/>
        <w:rPr/>
      </w:pPr>
      <w:r>
        <w:rPr>
          <w:b/>
          <w:bCs/>
        </w:rPr>
        <w:t>Cleanliness</w:t>
      </w:r>
      <w:r>
        <w:rPr/>
        <w:t xml:space="preserve">: ensure that required cleaning tasks are completed daily, weekly and month. Ensure that completion of these tasks is recorded. Refer to </w:t>
      </w:r>
      <w:r>
        <w:rPr>
          <w:color w:val="FF0000"/>
        </w:rPr>
        <w:t>PRC-XXX</w:t>
      </w:r>
      <w:r>
        <w:rPr/>
        <w:t xml:space="preserve"> </w:t>
      </w:r>
    </w:p>
    <w:p>
      <w:pPr>
        <w:pStyle w:val="Normal"/>
        <w:numPr>
          <w:ilvl w:val="0"/>
          <w:numId w:val="4"/>
        </w:numPr>
        <w:spacing w:lineRule="auto" w:line="276" w:before="0" w:after="156"/>
        <w:rPr/>
      </w:pPr>
      <w:r>
        <w:rPr/>
        <w:t xml:space="preserve">Conduct regular inspections of the facility and equipment to ensure cleanliness and functionality. Refer to </w:t>
      </w:r>
      <w:r>
        <w:rPr>
          <w:color w:val="FF0000"/>
        </w:rPr>
        <w:t>PRC-XXX</w:t>
      </w:r>
    </w:p>
    <w:p>
      <w:pPr>
        <w:pStyle w:val="Normal"/>
        <w:numPr>
          <w:ilvl w:val="0"/>
          <w:numId w:val="4"/>
        </w:numPr>
        <w:spacing w:lineRule="auto" w:line="276" w:before="0" w:after="156"/>
        <w:rPr/>
      </w:pPr>
      <w:r>
        <w:rPr/>
        <w:t>Fulfil duty of care to clients by ensuring that all equipment is in good working order.</w:t>
      </w:r>
    </w:p>
    <w:p>
      <w:pPr>
        <w:pStyle w:val="Normal"/>
        <w:numPr>
          <w:ilvl w:val="0"/>
          <w:numId w:val="4"/>
        </w:numPr>
        <w:spacing w:lineRule="auto" w:line="276" w:before="0" w:after="156"/>
        <w:rPr/>
      </w:pPr>
      <w:r>
        <w:rPr/>
        <w:t xml:space="preserve">Follow protocols for equipment maintenance and repair to minimise downtime. Refer to </w:t>
      </w:r>
      <w:r>
        <w:rPr>
          <w:color w:val="FF0000"/>
        </w:rPr>
        <w:t>PRC-XXX</w:t>
      </w:r>
    </w:p>
    <w:p>
      <w:pPr>
        <w:pStyle w:val="Normal"/>
        <w:numPr>
          <w:ilvl w:val="0"/>
          <w:numId w:val="4"/>
        </w:numPr>
        <w:spacing w:lineRule="auto" w:line="276" w:before="0" w:after="156"/>
        <w:rPr/>
      </w:pPr>
      <w:r>
        <w:rPr/>
        <w:t>Ensure compliance with all health and safety regulations.</w:t>
      </w:r>
    </w:p>
    <w:p>
      <w:pPr>
        <w:pStyle w:val="ListParagraph"/>
        <w:numPr>
          <w:ilvl w:val="1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Administrative Duties:</w:t>
      </w:r>
    </w:p>
    <w:p>
      <w:pPr>
        <w:pStyle w:val="Normal"/>
        <w:numPr>
          <w:ilvl w:val="0"/>
          <w:numId w:val="3"/>
        </w:numPr>
        <w:spacing w:lineRule="auto" w:line="276" w:before="0" w:after="156"/>
        <w:rPr/>
      </w:pPr>
      <w:r>
        <w:rPr/>
        <w:t>Point of Sale for drinks, merchandise and other discretionary items</w:t>
      </w:r>
    </w:p>
    <w:p>
      <w:pPr>
        <w:pStyle w:val="Normal"/>
        <w:numPr>
          <w:ilvl w:val="0"/>
          <w:numId w:val="3"/>
        </w:numPr>
        <w:spacing w:lineRule="auto" w:line="276" w:before="0" w:after="156"/>
        <w:rPr/>
      </w:pPr>
      <w:r>
        <w:rPr/>
        <w:t>Responding to emails</w:t>
      </w:r>
    </w:p>
    <w:p>
      <w:pPr>
        <w:pStyle w:val="Normal"/>
        <w:numPr>
          <w:ilvl w:val="0"/>
          <w:numId w:val="3"/>
        </w:numPr>
        <w:spacing w:lineRule="auto" w:line="276" w:before="0" w:after="156"/>
        <w:rPr/>
      </w:pPr>
      <w:r>
        <w:rPr>
          <w:color w:val="auto"/>
        </w:rPr>
        <w:t>Social media engagement with target market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Qualifications:</w:t>
      </w:r>
    </w:p>
    <w:p>
      <w:pPr>
        <w:pStyle w:val="Normal"/>
        <w:numPr>
          <w:ilvl w:val="0"/>
          <w:numId w:val="2"/>
        </w:numPr>
        <w:spacing w:lineRule="auto" w:line="276" w:before="0" w:after="156"/>
        <w:rPr/>
      </w:pPr>
      <w:r>
        <w:rPr/>
        <w:t>Minimum ASCA Level 1</w:t>
      </w:r>
    </w:p>
    <w:p>
      <w:pPr>
        <w:pStyle w:val="Normal"/>
        <w:numPr>
          <w:ilvl w:val="0"/>
          <w:numId w:val="2"/>
        </w:numPr>
        <w:spacing w:lineRule="auto" w:line="276" w:before="0" w:after="156"/>
        <w:rPr/>
      </w:pPr>
      <w:r>
        <w:rPr/>
        <w:t>Cert 3 &amp; 4 in fitness</w:t>
      </w:r>
    </w:p>
    <w:p>
      <w:pPr>
        <w:pStyle w:val="Normal"/>
        <w:numPr>
          <w:ilvl w:val="0"/>
          <w:numId w:val="2"/>
        </w:numPr>
        <w:spacing w:lineRule="auto" w:line="276" w:before="0" w:after="156"/>
        <w:rPr/>
      </w:pPr>
      <w:r>
        <w:rPr/>
        <w:t>ZeroW Coaching Course</w:t>
      </w:r>
    </w:p>
    <w:p>
      <w:pPr>
        <w:pStyle w:val="Normal"/>
        <w:numPr>
          <w:ilvl w:val="0"/>
          <w:numId w:val="2"/>
        </w:numPr>
        <w:spacing w:lineRule="auto" w:line="276" w:before="0" w:after="156"/>
        <w:rPr/>
      </w:pPr>
      <w:r>
        <w:rPr/>
        <w:t>Strong leadership skills with the ability to motivate and manage a diverse team.</w:t>
      </w:r>
    </w:p>
    <w:p>
      <w:pPr>
        <w:pStyle w:val="Normal"/>
        <w:numPr>
          <w:ilvl w:val="0"/>
          <w:numId w:val="2"/>
        </w:numPr>
        <w:spacing w:lineRule="auto" w:line="276" w:before="0" w:after="156"/>
        <w:rPr/>
      </w:pPr>
      <w:r>
        <w:rPr/>
        <w:t>Excellent customer service and interpersonal skills.</w:t>
      </w:r>
    </w:p>
    <w:p>
      <w:pPr>
        <w:pStyle w:val="Normal"/>
        <w:numPr>
          <w:ilvl w:val="0"/>
          <w:numId w:val="2"/>
        </w:numPr>
        <w:spacing w:lineRule="auto" w:line="276" w:before="0" w:after="156"/>
        <w:rPr/>
      </w:pPr>
      <w:r>
        <w:rPr/>
        <w:t>Ability to multitask and adapt to changing situations.</w:t>
      </w:r>
    </w:p>
    <w:p>
      <w:pPr>
        <w:pStyle w:val="Normal"/>
        <w:numPr>
          <w:ilvl w:val="0"/>
          <w:numId w:val="2"/>
        </w:numPr>
        <w:spacing w:lineRule="auto" w:line="276" w:before="0" w:after="156"/>
        <w:rPr/>
      </w:pPr>
      <w:r>
        <w:rPr/>
        <w:t>Current First Aid &amp; CPR qualification</w:t>
      </w:r>
    </w:p>
    <w:p>
      <w:pPr>
        <w:pStyle w:val="Normal"/>
        <w:numPr>
          <w:ilvl w:val="0"/>
          <w:numId w:val="2"/>
        </w:numPr>
        <w:spacing w:lineRule="auto" w:line="276" w:before="0" w:after="156"/>
        <w:rPr/>
      </w:pPr>
      <w:r>
        <w:rPr/>
        <w:t>Experience using gym management software and the willingness to learn.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Skills and Abilities:</w:t>
      </w:r>
    </w:p>
    <w:p>
      <w:pPr>
        <w:pStyle w:val="Normal"/>
        <w:numPr>
          <w:ilvl w:val="0"/>
          <w:numId w:val="1"/>
        </w:numPr>
        <w:spacing w:lineRule="auto" w:line="276" w:before="0" w:after="156"/>
        <w:rPr/>
      </w:pPr>
      <w:r>
        <w:rPr/>
        <w:t>Strong organisational and time-management skills.</w:t>
      </w:r>
    </w:p>
    <w:p>
      <w:pPr>
        <w:pStyle w:val="Normal"/>
        <w:numPr>
          <w:ilvl w:val="0"/>
          <w:numId w:val="1"/>
        </w:numPr>
        <w:spacing w:lineRule="auto" w:line="276" w:before="0" w:after="156"/>
        <w:rPr/>
      </w:pPr>
      <w:r>
        <w:rPr/>
        <w:t>Effective communication skills, both written and verbal.</w:t>
      </w:r>
    </w:p>
    <w:p>
      <w:pPr>
        <w:pStyle w:val="Normal"/>
        <w:numPr>
          <w:ilvl w:val="0"/>
          <w:numId w:val="1"/>
        </w:numPr>
        <w:spacing w:lineRule="auto" w:line="276" w:before="0" w:after="156"/>
        <w:rPr/>
      </w:pPr>
      <w:r>
        <w:rPr/>
        <w:t>Ability to handle stressful situations with a calm and professional demeanour.</w:t>
      </w:r>
    </w:p>
    <w:p>
      <w:pPr>
        <w:pStyle w:val="Normal"/>
        <w:numPr>
          <w:ilvl w:val="0"/>
          <w:numId w:val="1"/>
        </w:numPr>
        <w:spacing w:lineRule="auto" w:line="276" w:before="0" w:after="156"/>
        <w:rPr/>
      </w:pPr>
      <w:r>
        <w:rPr/>
        <w:t>Ability to adapt to dynamic situations.</w:t>
      </w:r>
    </w:p>
    <w:p>
      <w:pPr>
        <w:pStyle w:val="Normal"/>
        <w:numPr>
          <w:ilvl w:val="0"/>
          <w:numId w:val="1"/>
        </w:numPr>
        <w:spacing w:lineRule="auto" w:line="276" w:before="0" w:after="156"/>
        <w:rPr/>
      </w:pPr>
      <w:r>
        <w:rPr/>
        <w:t>Ability to manage people and  work as a team.</w:t>
      </w:r>
    </w:p>
    <w:p>
      <w:pPr>
        <w:pStyle w:val="Normal"/>
        <w:numPr>
          <w:ilvl w:val="0"/>
          <w:numId w:val="1"/>
        </w:numPr>
        <w:spacing w:lineRule="auto" w:line="276" w:before="0" w:after="156"/>
        <w:rPr/>
      </w:pPr>
      <w:r>
        <w:rPr/>
        <w:t>Basic computer skills and a willingness to learn new skills as required.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ListParagraph"/>
        <w:numPr>
          <w:ilvl w:val="0"/>
          <w:numId w:val="11"/>
        </w:numPr>
        <w:spacing w:lineRule="auto" w:line="276" w:before="0" w:after="156"/>
        <w:contextualSpacing w:val="false"/>
        <w:rPr/>
      </w:pPr>
      <w:r>
        <w:rPr>
          <w:b/>
          <w:bCs/>
        </w:rPr>
        <w:t>Resources</w:t>
      </w:r>
    </w:p>
    <w:p>
      <w:pPr>
        <w:pStyle w:val="ListParagraph"/>
        <w:numPr>
          <w:ilvl w:val="0"/>
          <w:numId w:val="8"/>
        </w:numPr>
        <w:spacing w:lineRule="auto" w:line="276" w:before="0" w:after="156"/>
        <w:contextualSpacing w:val="false"/>
        <w:rPr/>
      </w:pPr>
      <w:r>
        <w:rPr/>
        <w:t xml:space="preserve">ZeroW Vision, Mission &amp; Values </w:t>
      </w:r>
      <w:r>
        <w:rPr>
          <w:color w:val="FF0000"/>
        </w:rPr>
        <w:t>PRC-XXX</w:t>
      </w:r>
    </w:p>
    <w:p>
      <w:pPr>
        <w:pStyle w:val="ListParagraph"/>
        <w:numPr>
          <w:ilvl w:val="0"/>
          <w:numId w:val="8"/>
        </w:numPr>
        <w:spacing w:lineRule="auto" w:line="276" w:before="0" w:after="156"/>
        <w:contextualSpacing w:val="false"/>
        <w:rPr/>
      </w:pPr>
      <w:r>
        <w:rPr/>
        <w:t xml:space="preserve">Cleaning forms and procedures </w:t>
      </w:r>
      <w:r>
        <w:rPr>
          <w:color w:val="FF0000"/>
        </w:rPr>
        <w:t>PRC-XXX</w:t>
      </w:r>
    </w:p>
    <w:p>
      <w:pPr>
        <w:pStyle w:val="ListParagraph"/>
        <w:numPr>
          <w:ilvl w:val="0"/>
          <w:numId w:val="8"/>
        </w:numPr>
        <w:spacing w:lineRule="auto" w:line="276" w:before="0" w:after="156"/>
        <w:contextualSpacing w:val="false"/>
        <w:rPr/>
      </w:pPr>
      <w:r>
        <w:rPr/>
        <w:t xml:space="preserve">Equipment maintenance forms and procedures </w:t>
      </w:r>
      <w:r>
        <w:rPr>
          <w:color w:val="FF0000"/>
        </w:rPr>
        <w:t>PRC-XXX</w:t>
      </w:r>
    </w:p>
    <w:p>
      <w:pPr>
        <w:pStyle w:val="ListParagraph"/>
        <w:numPr>
          <w:ilvl w:val="0"/>
          <w:numId w:val="8"/>
        </w:numPr>
        <w:spacing w:lineRule="auto" w:line="276" w:before="0" w:after="156"/>
        <w:contextualSpacing w:val="false"/>
        <w:rPr/>
      </w:pPr>
      <w:r>
        <w:rPr/>
        <w:t>Company Policies</w:t>
      </w:r>
    </w:p>
    <w:p>
      <w:pPr>
        <w:pStyle w:val="ListParagraph"/>
        <w:numPr>
          <w:ilvl w:val="0"/>
          <w:numId w:val="8"/>
        </w:numPr>
        <w:spacing w:lineRule="auto" w:line="276" w:before="0" w:after="156"/>
        <w:contextualSpacing w:val="false"/>
        <w:rPr/>
      </w:pPr>
      <w:r>
        <w:rPr/>
        <w:t xml:space="preserve">Client on-boarding process </w:t>
      </w:r>
      <w:r>
        <w:rPr>
          <w:color w:val="FF0000"/>
        </w:rPr>
        <w:t>PRC-XXX</w:t>
      </w:r>
    </w:p>
    <w:p>
      <w:pPr>
        <w:pStyle w:val="Normal"/>
        <w:spacing w:lineRule="auto" w:line="276" w:before="0" w:after="156"/>
        <w:rPr/>
      </w:pPr>
      <w:r>
        <w:rPr/>
      </w:r>
    </w:p>
    <w:p>
      <w:pPr>
        <w:pStyle w:val="Title"/>
        <w:numPr>
          <w:ilvl w:val="0"/>
          <w:numId w:val="11"/>
        </w:numPr>
        <w:spacing w:lineRule="auto" w:line="276" w:before="0" w:after="156"/>
        <w:contextualSpacing w:val="false"/>
        <w:rPr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Revision History</w:t>
      </w:r>
    </w:p>
    <w:tbl>
      <w:tblPr>
        <w:tblStyle w:val="TableGrid"/>
        <w:tblW w:w="85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35"/>
        <w:gridCol w:w="2135"/>
        <w:gridCol w:w="2135"/>
        <w:gridCol w:w="2134"/>
      </w:tblGrid>
      <w:tr>
        <w:trPr/>
        <w:tc>
          <w:tcPr>
            <w:tcW w:w="2135" w:type="dxa"/>
            <w:tcBorders/>
            <w:vAlign w:val="center"/>
          </w:tcPr>
          <w:p>
            <w:pPr>
              <w:pStyle w:val="Title"/>
              <w:spacing w:before="0" w:after="80"/>
              <w:contextualSpacing/>
              <w:jc w:val="center"/>
              <w:rPr>
                <w:rFonts w:ascii="Times New Roman" w:hAnsi="Times New Roman" w:eastAsia="" w:cs="Times New Roman" w:eastAsiaTheme="majorEastAsia"/>
                <w:b/>
                <w:b/>
                <w:bCs/>
                <w:color w:val="auto"/>
                <w:spacing w:val="-10"/>
                <w:kern w:val="2"/>
                <w:sz w:val="20"/>
                <w:szCs w:val="20"/>
                <w:lang w:val="en-US" w:eastAsia="en-US" w:bidi="ar-SA"/>
              </w:rPr>
            </w:pPr>
            <w:r>
              <w:rPr>
                <w:rFonts w:eastAsia="" w:cs="Times New Roman" w:eastAsiaTheme="majorEastAsia" w:ascii="Times New Roman" w:hAnsi="Times New Roman"/>
                <w:b/>
                <w:bCs/>
                <w:color w:val="auto"/>
                <w:spacing w:val="-10"/>
                <w:kern w:val="2"/>
                <w:sz w:val="20"/>
                <w:szCs w:val="20"/>
                <w:lang w:val="en-US" w:eastAsia="en-US" w:bidi="ar-SA"/>
              </w:rPr>
              <w:t>Version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itle"/>
              <w:spacing w:before="0" w:after="80"/>
              <w:contextualSpacing/>
              <w:jc w:val="center"/>
              <w:rPr>
                <w:rFonts w:ascii="Times New Roman" w:hAnsi="Times New Roman" w:eastAsia="" w:cs="Times New Roman" w:eastAsiaTheme="majorEastAsia"/>
                <w:b/>
                <w:b/>
                <w:bCs/>
                <w:color w:val="auto"/>
                <w:spacing w:val="-10"/>
                <w:kern w:val="2"/>
                <w:sz w:val="20"/>
                <w:szCs w:val="20"/>
                <w:lang w:val="en-US" w:eastAsia="en-US" w:bidi="ar-SA"/>
              </w:rPr>
            </w:pPr>
            <w:r>
              <w:rPr>
                <w:rFonts w:eastAsia="" w:cs="Times New Roman" w:eastAsiaTheme="majorEastAsia" w:ascii="Times New Roman" w:hAnsi="Times New Roman"/>
                <w:b/>
                <w:bCs/>
                <w:color w:val="auto"/>
                <w:spacing w:val="-10"/>
                <w:kern w:val="2"/>
                <w:sz w:val="20"/>
                <w:szCs w:val="20"/>
                <w:lang w:val="en-US" w:eastAsia="en-US" w:bidi="ar-SA"/>
              </w:rPr>
              <w:t>Date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itle"/>
              <w:spacing w:before="0" w:after="80"/>
              <w:contextualSpacing/>
              <w:jc w:val="center"/>
              <w:rPr>
                <w:rFonts w:ascii="Times New Roman" w:hAnsi="Times New Roman" w:eastAsia="" w:cs="Times New Roman" w:eastAsiaTheme="majorEastAsia"/>
                <w:b/>
                <w:b/>
                <w:bCs/>
                <w:color w:val="auto"/>
                <w:spacing w:val="-10"/>
                <w:kern w:val="2"/>
                <w:sz w:val="20"/>
                <w:szCs w:val="20"/>
                <w:lang w:val="en-US" w:eastAsia="en-US" w:bidi="ar-SA"/>
              </w:rPr>
            </w:pPr>
            <w:r>
              <w:rPr>
                <w:rFonts w:eastAsia="" w:cs="Times New Roman" w:eastAsiaTheme="majorEastAsia" w:ascii="Times New Roman" w:hAnsi="Times New Roman"/>
                <w:b/>
                <w:bCs/>
                <w:color w:val="auto"/>
                <w:spacing w:val="-10"/>
                <w:kern w:val="2"/>
                <w:sz w:val="20"/>
                <w:szCs w:val="20"/>
                <w:lang w:val="en-US" w:eastAsia="en-US" w:bidi="ar-SA"/>
              </w:rPr>
              <w:t>Description</w:t>
            </w:r>
          </w:p>
        </w:tc>
        <w:tc>
          <w:tcPr>
            <w:tcW w:w="2134" w:type="dxa"/>
            <w:tcBorders/>
            <w:vAlign w:val="center"/>
          </w:tcPr>
          <w:p>
            <w:pPr>
              <w:pStyle w:val="Title"/>
              <w:spacing w:before="0" w:after="80"/>
              <w:contextualSpacing/>
              <w:jc w:val="center"/>
              <w:rPr>
                <w:rFonts w:ascii="Times New Roman" w:hAnsi="Times New Roman" w:eastAsia="" w:cs="Times New Roman" w:eastAsiaTheme="majorEastAsia"/>
                <w:b/>
                <w:b/>
                <w:bCs/>
                <w:color w:val="auto"/>
                <w:spacing w:val="-10"/>
                <w:kern w:val="2"/>
                <w:sz w:val="20"/>
                <w:szCs w:val="20"/>
                <w:lang w:val="en-US" w:eastAsia="en-US" w:bidi="ar-SA"/>
              </w:rPr>
            </w:pPr>
            <w:r>
              <w:rPr>
                <w:rFonts w:eastAsia="" w:cs="Times New Roman" w:eastAsiaTheme="majorEastAsia" w:ascii="Times New Roman" w:hAnsi="Times New Roman"/>
                <w:b/>
                <w:bCs/>
                <w:color w:val="auto"/>
                <w:spacing w:val="-10"/>
                <w:kern w:val="2"/>
                <w:sz w:val="20"/>
                <w:szCs w:val="20"/>
                <w:lang w:val="en-US" w:eastAsia="en-US" w:bidi="ar-SA"/>
              </w:rPr>
              <w:t>Author</w:t>
            </w:r>
          </w:p>
        </w:tc>
      </w:tr>
      <w:tr>
        <w:trPr/>
        <w:tc>
          <w:tcPr>
            <w:tcW w:w="2135" w:type="dxa"/>
            <w:tcBorders/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/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0.1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/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02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vertAlign w:val="superscript"/>
                <w:lang w:val="en-US" w:eastAsia="en-US" w:bidi="ar-SA"/>
              </w:rPr>
              <w:t>th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 xml:space="preserve"> July 2024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/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Draft</w:t>
            </w:r>
          </w:p>
        </w:tc>
        <w:tc>
          <w:tcPr>
            <w:tcW w:w="2134" w:type="dxa"/>
            <w:tcBorders/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/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Michael Kingston</w:t>
            </w:r>
          </w:p>
        </w:tc>
      </w:tr>
      <w:tr>
        <w:trPr/>
        <w:tc>
          <w:tcPr>
            <w:tcW w:w="2135" w:type="dxa"/>
            <w:tcBorders/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/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0.2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/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24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vertAlign w:val="superscript"/>
                <w:lang w:val="en-US" w:eastAsia="en-US" w:bidi="ar-SA"/>
              </w:rPr>
              <w:t>th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 xml:space="preserve"> July 2024</w:t>
            </w:r>
          </w:p>
        </w:tc>
        <w:tc>
          <w:tcPr>
            <w:tcW w:w="2135" w:type="dxa"/>
            <w:tcBorders/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/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Review with Thomas</w:t>
            </w:r>
          </w:p>
        </w:tc>
        <w:tc>
          <w:tcPr>
            <w:tcW w:w="2134" w:type="dxa"/>
            <w:tcBorders/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/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Michael Kingston</w:t>
            </w:r>
          </w:p>
        </w:tc>
      </w:tr>
      <w:tr>
        <w:trPr/>
        <w:tc>
          <w:tcPr>
            <w:tcW w:w="2135" w:type="dxa"/>
            <w:tcBorders>
              <w:top w:val="nil"/>
            </w:tcBorders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/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‍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0.3</w:t>
            </w:r>
          </w:p>
        </w:tc>
        <w:tc>
          <w:tcPr>
            <w:tcW w:w="2135" w:type="dxa"/>
            <w:tcBorders>
              <w:top w:val="nil"/>
            </w:tcBorders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/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29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vertAlign w:val="superscript"/>
                <w:lang w:val="en-US" w:eastAsia="en-US" w:bidi="ar-SA"/>
              </w:rPr>
              <w:t>th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 xml:space="preserve"> July 2024</w:t>
            </w:r>
          </w:p>
        </w:tc>
        <w:tc>
          <w:tcPr>
            <w:tcW w:w="2135" w:type="dxa"/>
            <w:tcBorders>
              <w:top w:val="nil"/>
            </w:tcBorders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/>
            </w:pPr>
            <w:r>
              <w:rPr>
                <w:rFonts w:eastAsia="" w:cs="Times New Roman" w:ascii="Times New Roman" w:hAnsi="Times New Roman" w:eastAsiaTheme="majorEastAsia"/>
                <w:spacing w:val="-10"/>
                <w:kern w:val="2"/>
                <w:sz w:val="20"/>
                <w:szCs w:val="20"/>
                <w:lang w:val="en-US" w:eastAsia="en-US" w:bidi="ar-SA"/>
              </w:rPr>
              <w:t>A</w:t>
            </w: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dditional management duties</w:t>
            </w:r>
          </w:p>
        </w:tc>
        <w:tc>
          <w:tcPr>
            <w:tcW w:w="2134" w:type="dxa"/>
            <w:tcBorders>
              <w:top w:val="nil"/>
            </w:tcBorders>
            <w:vAlign w:val="center"/>
          </w:tcPr>
          <w:p>
            <w:pPr>
              <w:pStyle w:val="Title"/>
              <w:widowControl w:val="false"/>
              <w:suppressAutoHyphens w:val="true"/>
              <w:spacing w:lineRule="auto" w:line="276" w:before="0" w:after="156"/>
              <w:contextualSpacing w:val="false"/>
              <w:jc w:val="center"/>
              <w:rPr/>
            </w:pPr>
            <w:r>
              <w:rPr>
                <w:rFonts w:cs="Times New Roman" w:ascii="Times New Roman" w:hAnsi="Times New Roman"/>
                <w:kern w:val="2"/>
                <w:sz w:val="20"/>
                <w:szCs w:val="20"/>
                <w:lang w:val="en-US" w:eastAsia="en-US" w:bidi="ar-SA"/>
              </w:rPr>
              <w:t>Michael Kingston</w:t>
            </w:r>
          </w:p>
        </w:tc>
      </w:tr>
    </w:tbl>
    <w:p>
      <w:pPr>
        <w:pStyle w:val="Normal"/>
        <w:spacing w:lineRule="auto" w:line="276" w:before="0" w:after="156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" wp14:anchorId="310A3869">
              <wp:simplePos x="0" y="0"/>
              <wp:positionH relativeFrom="column">
                <wp:posOffset>-701675</wp:posOffset>
              </wp:positionH>
              <wp:positionV relativeFrom="paragraph">
                <wp:posOffset>635</wp:posOffset>
              </wp:positionV>
              <wp:extent cx="7559675" cy="704215"/>
              <wp:effectExtent l="0" t="0" r="0" b="0"/>
              <wp:wrapNone/>
              <wp:docPr id="1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9640" cy="7041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7560309" h="1242060">
                            <a:moveTo>
                              <a:pt x="7560005" y="0"/>
                            </a:moveTo>
                            <a:lnTo>
                              <a:pt x="0" y="0"/>
                            </a:lnTo>
                            <a:lnTo>
                              <a:pt x="0" y="1241996"/>
                            </a:lnTo>
                            <a:lnTo>
                              <a:pt x="7560005" y="1241996"/>
                            </a:lnTo>
                            <a:lnTo>
                              <a:pt x="7560005" y="0"/>
                            </a:lnTo>
                            <a:close/>
                          </a:path>
                        </a:pathLst>
                      </a:custGeom>
                      <a:solidFill>
                        <a:srgbClr val="3b5eab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1270" distB="0" distL="1270" distR="0" simplePos="0" locked="0" layoutInCell="0" allowOverlap="1" relativeHeight="9" wp14:anchorId="5794DFA2">
              <wp:simplePos x="0" y="0"/>
              <wp:positionH relativeFrom="column">
                <wp:posOffset>-542925</wp:posOffset>
              </wp:positionH>
              <wp:positionV relativeFrom="paragraph">
                <wp:posOffset>124460</wp:posOffset>
              </wp:positionV>
              <wp:extent cx="2487295" cy="466725"/>
              <wp:effectExtent l="1270" t="1270" r="0" b="0"/>
              <wp:wrapNone/>
              <wp:docPr id="2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87240" cy="4665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487295" h="466725">
                            <a:moveTo>
                              <a:pt x="449326" y="266357"/>
                            </a:moveTo>
                            <a:lnTo>
                              <a:pt x="381050" y="266357"/>
                            </a:lnTo>
                            <a:lnTo>
                              <a:pt x="375767" y="286448"/>
                            </a:lnTo>
                            <a:lnTo>
                              <a:pt x="365721" y="300799"/>
                            </a:lnTo>
                            <a:lnTo>
                              <a:pt x="350939" y="309397"/>
                            </a:lnTo>
                            <a:lnTo>
                              <a:pt x="331393" y="312267"/>
                            </a:lnTo>
                            <a:lnTo>
                              <a:pt x="220065" y="312267"/>
                            </a:lnTo>
                            <a:lnTo>
                              <a:pt x="440397" y="86639"/>
                            </a:lnTo>
                            <a:lnTo>
                              <a:pt x="95161" y="86639"/>
                            </a:lnTo>
                            <a:lnTo>
                              <a:pt x="95148" y="165646"/>
                            </a:lnTo>
                            <a:lnTo>
                              <a:pt x="165519" y="165646"/>
                            </a:lnTo>
                            <a:lnTo>
                              <a:pt x="165519" y="153555"/>
                            </a:lnTo>
                            <a:lnTo>
                              <a:pt x="285229" y="153555"/>
                            </a:lnTo>
                            <a:lnTo>
                              <a:pt x="63487" y="379945"/>
                            </a:lnTo>
                            <a:lnTo>
                              <a:pt x="316268" y="379945"/>
                            </a:lnTo>
                            <a:lnTo>
                              <a:pt x="372592" y="372846"/>
                            </a:lnTo>
                            <a:lnTo>
                              <a:pt x="413537" y="351548"/>
                            </a:lnTo>
                            <a:lnTo>
                              <a:pt x="439115" y="316052"/>
                            </a:lnTo>
                            <a:lnTo>
                              <a:pt x="449326" y="266357"/>
                            </a:lnTo>
                            <a:close/>
                          </a:path>
                          <a:path w="2487295" h="466725">
                            <a:moveTo>
                              <a:pt x="891349" y="167563"/>
                            </a:moveTo>
                            <a:lnTo>
                              <a:pt x="891311" y="86652"/>
                            </a:lnTo>
                            <a:lnTo>
                              <a:pt x="665937" y="86652"/>
                            </a:lnTo>
                            <a:lnTo>
                              <a:pt x="619023" y="92341"/>
                            </a:lnTo>
                            <a:lnTo>
                              <a:pt x="579920" y="109118"/>
                            </a:lnTo>
                            <a:lnTo>
                              <a:pt x="549922" y="135953"/>
                            </a:lnTo>
                            <a:lnTo>
                              <a:pt x="529780" y="171843"/>
                            </a:lnTo>
                            <a:lnTo>
                              <a:pt x="520319" y="216039"/>
                            </a:lnTo>
                            <a:lnTo>
                              <a:pt x="519684" y="232524"/>
                            </a:lnTo>
                            <a:lnTo>
                              <a:pt x="519684" y="379945"/>
                            </a:lnTo>
                            <a:lnTo>
                              <a:pt x="891311" y="379945"/>
                            </a:lnTo>
                            <a:lnTo>
                              <a:pt x="891311" y="310324"/>
                            </a:lnTo>
                            <a:lnTo>
                              <a:pt x="891311" y="298234"/>
                            </a:lnTo>
                            <a:lnTo>
                              <a:pt x="820940" y="298234"/>
                            </a:lnTo>
                            <a:lnTo>
                              <a:pt x="820940" y="310324"/>
                            </a:lnTo>
                            <a:lnTo>
                              <a:pt x="591058" y="310324"/>
                            </a:lnTo>
                            <a:lnTo>
                              <a:pt x="591058" y="266369"/>
                            </a:lnTo>
                            <a:lnTo>
                              <a:pt x="845921" y="266369"/>
                            </a:lnTo>
                            <a:lnTo>
                              <a:pt x="845921" y="200240"/>
                            </a:lnTo>
                            <a:lnTo>
                              <a:pt x="594944" y="200240"/>
                            </a:lnTo>
                            <a:lnTo>
                              <a:pt x="598716" y="190157"/>
                            </a:lnTo>
                            <a:lnTo>
                              <a:pt x="627456" y="162064"/>
                            </a:lnTo>
                            <a:lnTo>
                              <a:pt x="667486" y="155498"/>
                            </a:lnTo>
                            <a:lnTo>
                              <a:pt x="820978" y="155498"/>
                            </a:lnTo>
                            <a:lnTo>
                              <a:pt x="820978" y="167563"/>
                            </a:lnTo>
                            <a:lnTo>
                              <a:pt x="891349" y="167563"/>
                            </a:lnTo>
                            <a:close/>
                          </a:path>
                          <a:path w="2487295" h="466725">
                            <a:moveTo>
                              <a:pt x="1353908" y="379945"/>
                            </a:moveTo>
                            <a:lnTo>
                              <a:pt x="1242580" y="265201"/>
                            </a:lnTo>
                            <a:lnTo>
                              <a:pt x="1289761" y="253314"/>
                            </a:lnTo>
                            <a:lnTo>
                              <a:pt x="1323467" y="228917"/>
                            </a:lnTo>
                            <a:lnTo>
                              <a:pt x="1343685" y="192036"/>
                            </a:lnTo>
                            <a:lnTo>
                              <a:pt x="1350429" y="142659"/>
                            </a:lnTo>
                            <a:lnTo>
                              <a:pt x="1350429" y="86639"/>
                            </a:lnTo>
                            <a:lnTo>
                              <a:pt x="961732" y="86639"/>
                            </a:lnTo>
                            <a:lnTo>
                              <a:pt x="961732" y="379945"/>
                            </a:lnTo>
                            <a:lnTo>
                              <a:pt x="1033106" y="379945"/>
                            </a:lnTo>
                            <a:lnTo>
                              <a:pt x="1045108" y="379945"/>
                            </a:lnTo>
                            <a:lnTo>
                              <a:pt x="1045108" y="309372"/>
                            </a:lnTo>
                            <a:lnTo>
                              <a:pt x="1033106" y="309372"/>
                            </a:lnTo>
                            <a:lnTo>
                              <a:pt x="1033106" y="155498"/>
                            </a:lnTo>
                            <a:lnTo>
                              <a:pt x="1281760" y="155498"/>
                            </a:lnTo>
                            <a:lnTo>
                              <a:pt x="1279461" y="165747"/>
                            </a:lnTo>
                            <a:lnTo>
                              <a:pt x="1251458" y="197358"/>
                            </a:lnTo>
                            <a:lnTo>
                              <a:pt x="1232103" y="200228"/>
                            </a:lnTo>
                            <a:lnTo>
                              <a:pt x="1066076" y="200228"/>
                            </a:lnTo>
                            <a:lnTo>
                              <a:pt x="1066076" y="266357"/>
                            </a:lnTo>
                            <a:lnTo>
                              <a:pt x="1154912" y="266357"/>
                            </a:lnTo>
                            <a:lnTo>
                              <a:pt x="1267790" y="379945"/>
                            </a:lnTo>
                            <a:lnTo>
                              <a:pt x="1353908" y="379945"/>
                            </a:lnTo>
                            <a:close/>
                          </a:path>
                          <a:path w="2487295" h="466725">
                            <a:moveTo>
                              <a:pt x="1813102" y="86652"/>
                            </a:moveTo>
                            <a:lnTo>
                              <a:pt x="1741716" y="86652"/>
                            </a:lnTo>
                            <a:lnTo>
                              <a:pt x="1741716" y="155498"/>
                            </a:lnTo>
                            <a:lnTo>
                              <a:pt x="1741678" y="234086"/>
                            </a:lnTo>
                            <a:lnTo>
                              <a:pt x="1735582" y="277558"/>
                            </a:lnTo>
                            <a:lnTo>
                              <a:pt x="1708492" y="304723"/>
                            </a:lnTo>
                            <a:lnTo>
                              <a:pt x="1665300" y="310324"/>
                            </a:lnTo>
                            <a:lnTo>
                              <a:pt x="1495780" y="310324"/>
                            </a:lnTo>
                            <a:lnTo>
                              <a:pt x="1495818" y="232524"/>
                            </a:lnTo>
                            <a:lnTo>
                              <a:pt x="1501622" y="189420"/>
                            </a:lnTo>
                            <a:lnTo>
                              <a:pt x="1528356" y="161671"/>
                            </a:lnTo>
                            <a:lnTo>
                              <a:pt x="1572196" y="155498"/>
                            </a:lnTo>
                            <a:lnTo>
                              <a:pt x="1741716" y="155498"/>
                            </a:lnTo>
                            <a:lnTo>
                              <a:pt x="1741716" y="86652"/>
                            </a:lnTo>
                            <a:lnTo>
                              <a:pt x="1570647" y="86652"/>
                            </a:lnTo>
                            <a:lnTo>
                              <a:pt x="1553857" y="87299"/>
                            </a:lnTo>
                            <a:lnTo>
                              <a:pt x="1509166" y="96964"/>
                            </a:lnTo>
                            <a:lnTo>
                              <a:pt x="1473200" y="117233"/>
                            </a:lnTo>
                            <a:lnTo>
                              <a:pt x="1446466" y="147040"/>
                            </a:lnTo>
                            <a:lnTo>
                              <a:pt x="1429969" y="185953"/>
                            </a:lnTo>
                            <a:lnTo>
                              <a:pt x="1424406" y="232524"/>
                            </a:lnTo>
                            <a:lnTo>
                              <a:pt x="1424406" y="379958"/>
                            </a:lnTo>
                            <a:lnTo>
                              <a:pt x="1666849" y="379958"/>
                            </a:lnTo>
                            <a:lnTo>
                              <a:pt x="1683816" y="379336"/>
                            </a:lnTo>
                            <a:lnTo>
                              <a:pt x="1728914" y="370027"/>
                            </a:lnTo>
                            <a:lnTo>
                              <a:pt x="1764957" y="350126"/>
                            </a:lnTo>
                            <a:lnTo>
                              <a:pt x="1791411" y="320344"/>
                            </a:lnTo>
                            <a:lnTo>
                              <a:pt x="1796897" y="310324"/>
                            </a:lnTo>
                            <a:lnTo>
                              <a:pt x="1797977" y="308356"/>
                            </a:lnTo>
                            <a:lnTo>
                              <a:pt x="1810677" y="266522"/>
                            </a:lnTo>
                            <a:lnTo>
                              <a:pt x="1813102" y="234086"/>
                            </a:lnTo>
                            <a:lnTo>
                              <a:pt x="1813102" y="155498"/>
                            </a:lnTo>
                            <a:lnTo>
                              <a:pt x="1813102" y="86652"/>
                            </a:lnTo>
                            <a:close/>
                          </a:path>
                          <a:path w="2487295" h="466725">
                            <a:moveTo>
                              <a:pt x="2486990" y="0"/>
                            </a:moveTo>
                            <a:lnTo>
                              <a:pt x="2416619" y="0"/>
                            </a:lnTo>
                            <a:lnTo>
                              <a:pt x="2416619" y="86652"/>
                            </a:lnTo>
                            <a:lnTo>
                              <a:pt x="2416619" y="245745"/>
                            </a:lnTo>
                            <a:lnTo>
                              <a:pt x="2410612" y="287604"/>
                            </a:lnTo>
                            <a:lnTo>
                              <a:pt x="2393124" y="323062"/>
                            </a:lnTo>
                            <a:lnTo>
                              <a:pt x="2365959" y="351040"/>
                            </a:lnTo>
                            <a:lnTo>
                              <a:pt x="2329853" y="370217"/>
                            </a:lnTo>
                            <a:lnTo>
                              <a:pt x="2286203" y="379336"/>
                            </a:lnTo>
                            <a:lnTo>
                              <a:pt x="2270252" y="379945"/>
                            </a:lnTo>
                            <a:lnTo>
                              <a:pt x="1953844" y="379945"/>
                            </a:lnTo>
                            <a:lnTo>
                              <a:pt x="1953844" y="86652"/>
                            </a:lnTo>
                            <a:lnTo>
                              <a:pt x="2025218" y="86652"/>
                            </a:lnTo>
                            <a:lnTo>
                              <a:pt x="2025218" y="310324"/>
                            </a:lnTo>
                            <a:lnTo>
                              <a:pt x="2144699" y="310324"/>
                            </a:lnTo>
                            <a:lnTo>
                              <a:pt x="2144699" y="132156"/>
                            </a:lnTo>
                            <a:lnTo>
                              <a:pt x="2216061" y="132156"/>
                            </a:lnTo>
                            <a:lnTo>
                              <a:pt x="2216061" y="310324"/>
                            </a:lnTo>
                            <a:lnTo>
                              <a:pt x="2270074" y="310324"/>
                            </a:lnTo>
                            <a:lnTo>
                              <a:pt x="2302967" y="305536"/>
                            </a:lnTo>
                            <a:lnTo>
                              <a:pt x="2326449" y="291172"/>
                            </a:lnTo>
                            <a:lnTo>
                              <a:pt x="2340546" y="267220"/>
                            </a:lnTo>
                            <a:lnTo>
                              <a:pt x="2345245" y="233680"/>
                            </a:lnTo>
                            <a:lnTo>
                              <a:pt x="2345245" y="157226"/>
                            </a:lnTo>
                            <a:lnTo>
                              <a:pt x="2333256" y="157226"/>
                            </a:lnTo>
                            <a:lnTo>
                              <a:pt x="2333256" y="132156"/>
                            </a:lnTo>
                            <a:lnTo>
                              <a:pt x="2333256" y="86652"/>
                            </a:lnTo>
                            <a:lnTo>
                              <a:pt x="2416619" y="86652"/>
                            </a:lnTo>
                            <a:lnTo>
                              <a:pt x="2416619" y="0"/>
                            </a:lnTo>
                            <a:lnTo>
                              <a:pt x="1883460" y="0"/>
                            </a:lnTo>
                            <a:lnTo>
                              <a:pt x="1883460" y="24904"/>
                            </a:lnTo>
                            <a:lnTo>
                              <a:pt x="1883460" y="441693"/>
                            </a:lnTo>
                            <a:lnTo>
                              <a:pt x="24815" y="441693"/>
                            </a:lnTo>
                            <a:lnTo>
                              <a:pt x="24815" y="24904"/>
                            </a:lnTo>
                            <a:lnTo>
                              <a:pt x="1883460" y="24904"/>
                            </a:lnTo>
                            <a:lnTo>
                              <a:pt x="1883460" y="0"/>
                            </a:lnTo>
                            <a:lnTo>
                              <a:pt x="0" y="0"/>
                            </a:lnTo>
                            <a:lnTo>
                              <a:pt x="0" y="466598"/>
                            </a:lnTo>
                            <a:lnTo>
                              <a:pt x="2486990" y="466598"/>
                            </a:lnTo>
                            <a:lnTo>
                              <a:pt x="2486990" y="441693"/>
                            </a:lnTo>
                            <a:lnTo>
                              <a:pt x="2486990" y="379945"/>
                            </a:lnTo>
                            <a:lnTo>
                              <a:pt x="2486990" y="86652"/>
                            </a:lnTo>
                            <a:lnTo>
                              <a:pt x="2486990" y="24904"/>
                            </a:lnTo>
                            <a:lnTo>
                              <a:pt x="248699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620"/>
        </w:tabs>
        <w:ind w:left="16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980"/>
        </w:tabs>
        <w:ind w:left="19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700"/>
        </w:tabs>
        <w:ind w:left="27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060"/>
        </w:tabs>
        <w:ind w:left="30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780"/>
        </w:tabs>
        <w:ind w:left="37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140"/>
        </w:tabs>
        <w:ind w:left="414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512"/>
        </w:tabs>
        <w:ind w:left="1512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72"/>
        </w:tabs>
        <w:ind w:left="1872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32"/>
        </w:tabs>
        <w:ind w:left="2232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92"/>
        </w:tabs>
        <w:ind w:left="2592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52"/>
        </w:tabs>
        <w:ind w:left="2952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72"/>
        </w:tabs>
        <w:ind w:left="3672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32"/>
        </w:tabs>
        <w:ind w:left="4032" w:hanging="360"/>
      </w:pPr>
      <w:rPr>
        <w:rFonts w:ascii="OpenSymbol" w:hAnsi="OpenSymbol" w:cs="Open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39"/>
  <w:trackRevisions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AU" w:eastAsia="zxx" w:bidi="zxx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AU" w:eastAsia="zxx" w:bidi="zx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dd37e9"/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TitleChar1" w:customStyle="1">
    <w:name w:val="Title Char1"/>
    <w:basedOn w:val="DefaultParagraphFont"/>
    <w:uiPriority w:val="10"/>
    <w:qFormat/>
    <w:rsid w:val="00dd37e9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d37e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d37e9"/>
    <w:rPr/>
  </w:style>
  <w:style w:type="character" w:styleId="LineNumbering">
    <w:name w:val="Line Numbering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Mono CJK JP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ListParagraph">
    <w:name w:val="List Paragraph"/>
    <w:basedOn w:val="Normal"/>
    <w:uiPriority w:val="34"/>
    <w:qFormat/>
    <w:rsid w:val="0004433c"/>
    <w:pPr>
      <w:spacing w:before="0" w:after="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dd37e9"/>
    <w:pPr>
      <w:widowControl w:val="false"/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d37e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dd37e9"/>
    <w:pPr>
      <w:tabs>
        <w:tab w:val="clear" w:pos="709"/>
        <w:tab w:val="center" w:pos="4680" w:leader="none"/>
        <w:tab w:val="right" w:pos="9360" w:leader="none"/>
      </w:tabs>
    </w:pPr>
    <w:rPr/>
  </w:style>
  <w:style w:type="paragraph" w:styleId="Revision">
    <w:name w:val="Revision"/>
    <w:uiPriority w:val="99"/>
    <w:semiHidden/>
    <w:qFormat/>
    <w:rsid w:val="008e0f53"/>
    <w:pPr>
      <w:widowControl/>
      <w:suppressAutoHyphens w:val="fals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AU" w:eastAsia="zxx" w:bidi="zxx"/>
    </w:rPr>
  </w:style>
  <w:style w:type="numbering" w:styleId="NoList" w:default="1">
    <w:name w:val="No List"/>
    <w:uiPriority w:val="99"/>
    <w:semiHidden/>
    <w:unhideWhenUsed/>
    <w:qFormat/>
  </w:style>
  <w:style w:type="numbering" w:styleId="CurrentList1" w:customStyle="1">
    <w:name w:val="Current List1"/>
    <w:uiPriority w:val="99"/>
    <w:qFormat/>
    <w:rsid w:val="00b13367"/>
  </w:style>
  <w:style w:type="numbering" w:styleId="CurrentList2" w:customStyle="1">
    <w:name w:val="Current List2"/>
    <w:uiPriority w:val="99"/>
    <w:qFormat/>
    <w:rsid w:val="00b13367"/>
  </w:style>
  <w:style w:type="numbering" w:styleId="CurrentList3" w:customStyle="1">
    <w:name w:val="Current List3"/>
    <w:uiPriority w:val="99"/>
    <w:qFormat/>
    <w:rsid w:val="00b13367"/>
  </w:style>
  <w:style w:type="numbering" w:styleId="CurrentList4" w:customStyle="1">
    <w:name w:val="Current List4"/>
    <w:uiPriority w:val="99"/>
    <w:qFormat/>
    <w:rsid w:val="00b13367"/>
  </w:style>
  <w:style w:type="numbering" w:styleId="CurrentList5" w:customStyle="1">
    <w:name w:val="Current List5"/>
    <w:uiPriority w:val="99"/>
    <w:qFormat/>
    <w:rsid w:val="00b13367"/>
  </w:style>
  <w:style w:type="numbering" w:styleId="CurrentList6" w:customStyle="1">
    <w:name w:val="Current List6"/>
    <w:uiPriority w:val="99"/>
    <w:qFormat/>
    <w:rsid w:val="003076e6"/>
  </w:style>
  <w:style w:type="numbering" w:styleId="CurrentList7" w:customStyle="1">
    <w:name w:val="Current List7"/>
    <w:uiPriority w:val="99"/>
    <w:qFormat/>
    <w:rsid w:val="005c1b90"/>
  </w:style>
  <w:style w:type="numbering" w:styleId="CurrentList8" w:customStyle="1">
    <w:name w:val="Current List8"/>
    <w:uiPriority w:val="99"/>
    <w:qFormat/>
    <w:rsid w:val="005c1b90"/>
  </w:style>
  <w:style w:type="numbering" w:styleId="CurrentList9" w:customStyle="1">
    <w:name w:val="Current List9"/>
    <w:uiPriority w:val="99"/>
    <w:qFormat/>
    <w:rsid w:val="005c1b90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dd37e9"/>
    <w:rPr>
      <w:rFonts w:asciiTheme="minorHAnsi" w:hAnsiTheme="minorHAnsi" w:eastAsiaTheme="minorHAnsi" w:cstheme="minorBidi"/>
      <w:lang w:val="en-US" w:eastAsia="en-US" w:bidi="ar-SA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Application>LibreOffice/7.3.7.2$Linux_X86_64 LibreOffice_project/30$Build-2</Application>
  <AppVersion>15.0000</AppVersion>
  <Pages>4</Pages>
  <Words>574</Words>
  <Characters>3254</Characters>
  <CharactersWithSpaces>3667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2024-07-22T13:48:00Z</dcterms:created>
  <dc:creator/>
  <dc:description/>
  <dc:language>en-AU</dc:language>
  <cp:lastModifiedBy/>
  <dcterms:modified xsi:type="dcterms:W3CDTF">2024-07-29T15:23:33Z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