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Job Description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Job Title</w:t>
      </w:r>
      <w:r>
        <w:rPr/>
        <w:t>: Gym Manager</w:t>
      </w:r>
    </w:p>
    <w:p>
      <w:pPr>
        <w:pStyle w:val="Normal"/>
        <w:bidi w:val="0"/>
        <w:jc w:val="left"/>
        <w:rPr/>
      </w:pPr>
      <w:r>
        <w:rPr>
          <w:b/>
          <w:bCs/>
        </w:rPr>
        <w:t>Location</w:t>
      </w:r>
      <w:r>
        <w:rPr/>
        <w:t xml:space="preserve">: </w:t>
      </w:r>
      <w:r>
        <w:rPr>
          <w:color w:val="C9211E"/>
        </w:rPr>
        <w:t>[Insert Location]</w:t>
      </w:r>
    </w:p>
    <w:p>
      <w:pPr>
        <w:pStyle w:val="Normal"/>
        <w:bidi w:val="0"/>
        <w:jc w:val="left"/>
        <w:rPr/>
      </w:pPr>
      <w:r>
        <w:rPr>
          <w:b/>
          <w:bCs/>
        </w:rPr>
        <w:t>Department</w:t>
      </w:r>
      <w:r>
        <w:rPr/>
        <w:t xml:space="preserve">: </w:t>
      </w:r>
      <w:r>
        <w:rPr>
          <w:color w:val="C9211E"/>
        </w:rPr>
        <w:t>[Insert Department]</w:t>
      </w:r>
    </w:p>
    <w:p>
      <w:pPr>
        <w:pStyle w:val="Normal"/>
        <w:bidi w:val="0"/>
        <w:jc w:val="left"/>
        <w:rPr/>
      </w:pPr>
      <w:r>
        <w:rPr>
          <w:b/>
          <w:bCs/>
        </w:rPr>
        <w:t>Reports to</w:t>
      </w:r>
      <w:r>
        <w:rPr/>
        <w:t xml:space="preserve">: </w:t>
      </w:r>
      <w:r>
        <w:rPr>
          <w:color w:val="C9211E"/>
        </w:rPr>
        <w:t>[Insert Report]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Job Overview:</w:t>
      </w:r>
    </w:p>
    <w:p>
      <w:pPr>
        <w:pStyle w:val="Normal"/>
        <w:bidi w:val="0"/>
        <w:jc w:val="left"/>
        <w:rPr/>
      </w:pPr>
      <w:r>
        <w:rPr/>
        <w:t xml:space="preserve">ZeroW’s dedicated and dynamic Gym Managers oversee the daily operations of our facility, ensuring it runs smoothly and efficiently while providing an exceptional experience for our members.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Gym Manager is responsible for 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customer service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managing staff, 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maintaining equipment, 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Maintaining gym cleanliness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 xml:space="preserve">ensuring compliance with health and safety regulations, 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and driving membership growth through effective marketing.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Key Responsibilities: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7"/>
        </w:numPr>
        <w:bidi w:val="0"/>
        <w:jc w:val="left"/>
        <w:rPr>
          <w:b/>
          <w:b/>
          <w:bCs/>
        </w:rPr>
      </w:pPr>
      <w:r>
        <w:rPr>
          <w:b/>
          <w:bCs/>
        </w:rPr>
        <w:t>Customer Service: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Develop and maintain friendly relationships with members, encouraging retention and new sign-ups.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Promote a positive customer experience by maintaining high standards of service.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Address and resolve member inquiries, complaints, and emergencies promptly.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1"/>
        </w:numPr>
        <w:bidi w:val="0"/>
        <w:jc w:val="left"/>
        <w:rPr>
          <w:color w:val="C9211E"/>
        </w:rPr>
      </w:pPr>
      <w:r>
        <w:rPr>
          <w:color w:val="C9211E"/>
        </w:rPr>
        <w:t>Sales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numPr>
          <w:ilvl w:val="0"/>
          <w:numId w:val="8"/>
        </w:numPr>
        <w:bidi w:val="0"/>
        <w:jc w:val="left"/>
        <w:rPr>
          <w:b/>
          <w:b/>
          <w:bCs/>
        </w:rPr>
      </w:pPr>
      <w:r>
        <w:rPr>
          <w:b/>
          <w:bCs/>
        </w:rPr>
        <w:t>Facility and Equipment Management: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Conduct regular inspections of the facility and equipment to ensure cleanliness and functionality.</w:t>
      </w:r>
    </w:p>
    <w:p>
      <w:pPr>
        <w:pStyle w:val="Normal"/>
        <w:numPr>
          <w:ilvl w:val="0"/>
          <w:numId w:val="4"/>
        </w:numPr>
        <w:bidi w:val="0"/>
        <w:jc w:val="left"/>
        <w:rPr>
          <w:color w:val="C9211E"/>
        </w:rPr>
      </w:pPr>
      <w:r>
        <w:rPr>
          <w:color w:val="C9211E"/>
        </w:rPr>
        <w:t>Cleanliness...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Implement protocols for equipment maintenance and repair to minimise downtime.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Ensure compliance with all health and safety regulations.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9"/>
        </w:numPr>
        <w:bidi w:val="0"/>
        <w:jc w:val="left"/>
        <w:rPr>
          <w:b/>
          <w:b/>
          <w:bCs/>
        </w:rPr>
      </w:pPr>
      <w:r>
        <w:rPr>
          <w:b/>
          <w:bCs/>
        </w:rPr>
        <w:t>Administrative Duties: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Complete necessary administrative tasks including membership processing, inventory management, and office expenses.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Ensure all records are accurate, up-to-date, and compliant with company policies.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Coaching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one on one coaching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creating coaching programs</w:t>
      </w:r>
    </w:p>
    <w:p>
      <w:pPr>
        <w:pStyle w:val="Normal"/>
        <w:numPr>
          <w:ilvl w:val="0"/>
          <w:numId w:val="10"/>
        </w:numPr>
        <w:bidi w:val="0"/>
        <w:jc w:val="left"/>
        <w:rPr/>
      </w:pPr>
      <w:r>
        <w:rPr/>
        <w:t>coaching clients at competitions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Qualifications: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Minimum ASCA Level 1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Cert 3 &amp; 4 in fitness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Strong leadership skills with the ability to motivate and manage a diverse team.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Excellent customer service and interpersonal skills.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Ability to multitask and adapt to changing situations.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C9211E"/>
        </w:rPr>
      </w:pPr>
      <w:r>
        <w:rPr>
          <w:color w:val="C9211E"/>
        </w:rPr>
        <w:t>First Aid qualification</w:t>
      </w:r>
    </w:p>
    <w:p>
      <w:pPr>
        <w:pStyle w:val="Normal"/>
        <w:numPr>
          <w:ilvl w:val="0"/>
          <w:numId w:val="2"/>
        </w:numPr>
        <w:bidi w:val="0"/>
        <w:jc w:val="left"/>
        <w:rPr>
          <w:color w:val="C9211E"/>
        </w:rPr>
      </w:pPr>
      <w:r>
        <w:rPr>
          <w:color w:val="C9211E"/>
        </w:rPr>
        <w:t>Proficiency in using gym management software and other relevant technology.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Skills and Abilities: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Strong organisational and time-management skills.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Effective communication skills, both written and verbal.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Ability to handle stressful situations with a calm and professional demeanour.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Basic computer skills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AU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AU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Mono CJK JP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2</Pages>
  <Words>297</Words>
  <Characters>1813</Characters>
  <CharactersWithSpaces>2037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2024-07-22T13:48:56Z</dcterms:created>
  <dc:creator/>
  <dc:description/>
  <dc:language>en-AU</dc:language>
  <cp:lastModifiedBy/>
  <dcterms:modified xsi:type="dcterms:W3CDTF">2024-07-24T13:15:58Z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